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BC" w:rsidRPr="002E6D00" w:rsidRDefault="00885D38" w:rsidP="002E6D00">
      <w:pPr>
        <w:jc w:val="center"/>
        <w:rPr>
          <w:rStyle w:val="A20"/>
          <w:b/>
        </w:rPr>
      </w:pPr>
      <w:r>
        <w:rPr>
          <w:rStyle w:val="A20"/>
          <w:b/>
        </w:rPr>
        <w:t>Как перестать м</w:t>
      </w:r>
      <w:r w:rsidR="002E6D00" w:rsidRPr="002E6D00">
        <w:rPr>
          <w:rStyle w:val="A20"/>
          <w:b/>
        </w:rPr>
        <w:t>олчать на всех языках мира</w:t>
      </w:r>
    </w:p>
    <w:p w:rsidR="003324CB" w:rsidRDefault="003324CB" w:rsidP="002E6D00">
      <w:pPr>
        <w:pStyle w:val="Pa28"/>
        <w:ind w:left="1640"/>
        <w:jc w:val="right"/>
        <w:outlineLvl w:val="0"/>
        <w:rPr>
          <w:rFonts w:cs="CharterITC"/>
          <w:color w:val="211D1E"/>
          <w:sz w:val="18"/>
          <w:szCs w:val="18"/>
        </w:rPr>
      </w:pPr>
      <w:r>
        <w:rPr>
          <w:rFonts w:cs="CharterITC"/>
          <w:color w:val="211D1E"/>
          <w:sz w:val="18"/>
          <w:szCs w:val="18"/>
        </w:rPr>
        <w:t>Хорошее</w:t>
      </w:r>
      <w:r w:rsidR="002E6D00">
        <w:rPr>
          <w:rFonts w:cs="CharterITC"/>
          <w:color w:val="211D1E"/>
          <w:sz w:val="18"/>
          <w:szCs w:val="18"/>
        </w:rPr>
        <w:t xml:space="preserve"> </w:t>
      </w:r>
      <w:r>
        <w:rPr>
          <w:rFonts w:cs="CharterITC"/>
          <w:color w:val="211D1E"/>
          <w:sz w:val="18"/>
          <w:szCs w:val="18"/>
        </w:rPr>
        <w:t>начало</w:t>
      </w:r>
      <w:r w:rsidR="002E6D00">
        <w:rPr>
          <w:rFonts w:cs="CharterITC"/>
          <w:color w:val="211D1E"/>
          <w:sz w:val="18"/>
          <w:szCs w:val="18"/>
        </w:rPr>
        <w:t xml:space="preserve"> </w:t>
      </w:r>
      <w:r>
        <w:rPr>
          <w:rFonts w:cs="CharterITC"/>
          <w:color w:val="211D1E"/>
          <w:sz w:val="18"/>
          <w:szCs w:val="18"/>
        </w:rPr>
        <w:t>—</w:t>
      </w:r>
      <w:r w:rsidR="002E6D00">
        <w:rPr>
          <w:rFonts w:cs="CharterITC"/>
          <w:color w:val="211D1E"/>
          <w:sz w:val="18"/>
          <w:szCs w:val="18"/>
        </w:rPr>
        <w:t xml:space="preserve"> </w:t>
      </w:r>
      <w:r>
        <w:rPr>
          <w:rFonts w:cs="CharterITC"/>
          <w:color w:val="211D1E"/>
          <w:sz w:val="18"/>
          <w:szCs w:val="18"/>
        </w:rPr>
        <w:t>половина</w:t>
      </w:r>
      <w:r w:rsidR="002E6D00">
        <w:rPr>
          <w:rFonts w:cs="CharterITC"/>
          <w:color w:val="211D1E"/>
          <w:sz w:val="18"/>
          <w:szCs w:val="18"/>
        </w:rPr>
        <w:t xml:space="preserve"> </w:t>
      </w:r>
      <w:r>
        <w:rPr>
          <w:rFonts w:cs="CharterITC"/>
          <w:color w:val="211D1E"/>
          <w:sz w:val="18"/>
          <w:szCs w:val="18"/>
        </w:rPr>
        <w:t>успеха.</w:t>
      </w:r>
      <w:r w:rsidR="002E6D00">
        <w:rPr>
          <w:rFonts w:cs="CharterITC"/>
          <w:color w:val="211D1E"/>
          <w:sz w:val="18"/>
          <w:szCs w:val="18"/>
        </w:rPr>
        <w:t xml:space="preserve"> </w:t>
      </w:r>
    </w:p>
    <w:p w:rsidR="009013EB" w:rsidRDefault="003324CB" w:rsidP="002E6D00">
      <w:pPr>
        <w:jc w:val="right"/>
        <w:rPr>
          <w:rFonts w:cs="CharterITC"/>
          <w:i/>
          <w:iCs/>
          <w:color w:val="211D1E"/>
          <w:sz w:val="18"/>
          <w:szCs w:val="18"/>
        </w:rPr>
      </w:pPr>
      <w:r>
        <w:rPr>
          <w:rFonts w:cs="CharterITC"/>
          <w:i/>
          <w:iCs/>
          <w:color w:val="211D1E"/>
          <w:sz w:val="18"/>
          <w:szCs w:val="18"/>
        </w:rPr>
        <w:t>Приписывается</w:t>
      </w:r>
      <w:r w:rsidR="002E6D00">
        <w:rPr>
          <w:rFonts w:cs="CharterITC"/>
          <w:i/>
          <w:iCs/>
          <w:color w:val="211D1E"/>
          <w:sz w:val="18"/>
          <w:szCs w:val="18"/>
        </w:rPr>
        <w:t xml:space="preserve"> </w:t>
      </w:r>
      <w:r>
        <w:rPr>
          <w:rFonts w:cs="CharterITC"/>
          <w:i/>
          <w:iCs/>
          <w:color w:val="211D1E"/>
          <w:sz w:val="18"/>
          <w:szCs w:val="18"/>
        </w:rPr>
        <w:t>как</w:t>
      </w:r>
      <w:r w:rsidR="002E6D00">
        <w:rPr>
          <w:rFonts w:cs="CharterITC"/>
          <w:i/>
          <w:iCs/>
          <w:color w:val="211D1E"/>
          <w:sz w:val="18"/>
          <w:szCs w:val="18"/>
        </w:rPr>
        <w:t xml:space="preserve"> </w:t>
      </w:r>
      <w:r>
        <w:rPr>
          <w:rFonts w:cs="CharterITC"/>
          <w:i/>
          <w:iCs/>
          <w:color w:val="211D1E"/>
          <w:sz w:val="18"/>
          <w:szCs w:val="18"/>
        </w:rPr>
        <w:t>Аристотелю,</w:t>
      </w:r>
      <w:r w:rsidR="002E6D00">
        <w:rPr>
          <w:rFonts w:cs="CharterITC"/>
          <w:i/>
          <w:iCs/>
          <w:color w:val="211D1E"/>
          <w:sz w:val="18"/>
          <w:szCs w:val="18"/>
        </w:rPr>
        <w:t xml:space="preserve"> </w:t>
      </w:r>
      <w:r>
        <w:rPr>
          <w:rFonts w:cs="CharterITC"/>
          <w:i/>
          <w:iCs/>
          <w:color w:val="211D1E"/>
          <w:sz w:val="18"/>
          <w:szCs w:val="18"/>
        </w:rPr>
        <w:t>так</w:t>
      </w:r>
      <w:r w:rsidR="002E6D00">
        <w:rPr>
          <w:rFonts w:cs="CharterITC"/>
          <w:i/>
          <w:iCs/>
          <w:color w:val="211D1E"/>
          <w:sz w:val="18"/>
          <w:szCs w:val="18"/>
        </w:rPr>
        <w:t xml:space="preserve"> </w:t>
      </w:r>
      <w:r>
        <w:rPr>
          <w:rFonts w:cs="CharterITC"/>
          <w:i/>
          <w:iCs/>
          <w:color w:val="211D1E"/>
          <w:sz w:val="18"/>
          <w:szCs w:val="18"/>
        </w:rPr>
        <w:t>и</w:t>
      </w:r>
      <w:r w:rsidR="002E6D00">
        <w:rPr>
          <w:rFonts w:cs="CharterITC"/>
          <w:i/>
          <w:iCs/>
          <w:color w:val="211D1E"/>
          <w:sz w:val="18"/>
          <w:szCs w:val="18"/>
        </w:rPr>
        <w:t xml:space="preserve"> </w:t>
      </w:r>
      <w:r>
        <w:rPr>
          <w:rFonts w:cs="CharterITC"/>
          <w:i/>
          <w:iCs/>
          <w:color w:val="211D1E"/>
          <w:sz w:val="18"/>
          <w:szCs w:val="18"/>
        </w:rPr>
        <w:t>Мэри</w:t>
      </w:r>
      <w:r w:rsidR="002E6D00">
        <w:rPr>
          <w:rFonts w:cs="CharterITC"/>
          <w:i/>
          <w:iCs/>
          <w:color w:val="211D1E"/>
          <w:sz w:val="18"/>
          <w:szCs w:val="18"/>
        </w:rPr>
        <w:t xml:space="preserve"> </w:t>
      </w:r>
      <w:proofErr w:type="spellStart"/>
      <w:r>
        <w:rPr>
          <w:rFonts w:cs="CharterITC"/>
          <w:i/>
          <w:iCs/>
          <w:color w:val="211D1E"/>
          <w:sz w:val="18"/>
          <w:szCs w:val="18"/>
        </w:rPr>
        <w:t>Поппинс</w:t>
      </w:r>
      <w:proofErr w:type="spellEnd"/>
    </w:p>
    <w:p w:rsidR="006F6076" w:rsidRDefault="002E6D00" w:rsidP="006F6076">
      <w:pPr>
        <w:rPr>
          <w:rFonts w:cs="CharterITC"/>
          <w:color w:val="211D1E"/>
          <w:sz w:val="21"/>
          <w:szCs w:val="21"/>
        </w:rPr>
      </w:pPr>
      <w:r w:rsidRPr="000F3662">
        <w:rPr>
          <w:rFonts w:cs="CharterITC"/>
          <w:sz w:val="21"/>
          <w:szCs w:val="21"/>
        </w:rPr>
        <w:t xml:space="preserve">Не знаю как вы, а я бы из всех </w:t>
      </w:r>
      <w:proofErr w:type="spellStart"/>
      <w:r w:rsidRPr="000F3662">
        <w:rPr>
          <w:rFonts w:cs="CharterITC"/>
          <w:sz w:val="21"/>
          <w:szCs w:val="21"/>
        </w:rPr>
        <w:t>сверхспособностей</w:t>
      </w:r>
      <w:proofErr w:type="spellEnd"/>
      <w:r w:rsidRPr="000F3662">
        <w:rPr>
          <w:rFonts w:cs="CharterITC"/>
          <w:sz w:val="21"/>
          <w:szCs w:val="21"/>
        </w:rPr>
        <w:t xml:space="preserve"> выбрала умение говорить на любом языке. Сколько сил, времени и нервов потрачено на обучение, а сколько языков еще не освоено! </w:t>
      </w:r>
      <w:proofErr w:type="gramStart"/>
      <w:r w:rsidRPr="000F3662">
        <w:rPr>
          <w:rFonts w:cs="CharterITC"/>
          <w:sz w:val="21"/>
          <w:szCs w:val="21"/>
        </w:rPr>
        <w:t>Причем</w:t>
      </w:r>
      <w:proofErr w:type="gramEnd"/>
      <w:r w:rsidRPr="000F3662">
        <w:rPr>
          <w:rFonts w:cs="CharterITC"/>
          <w:sz w:val="21"/>
          <w:szCs w:val="21"/>
        </w:rPr>
        <w:t xml:space="preserve"> кажется, что</w:t>
      </w:r>
      <w:del w:id="0" w:author="e.aksenova" w:date="2016-09-26T16:23:00Z">
        <w:r w:rsidRPr="000F3662" w:rsidDel="00EE15AF">
          <w:rPr>
            <w:rFonts w:cs="CharterITC"/>
            <w:sz w:val="21"/>
            <w:szCs w:val="21"/>
          </w:rPr>
          <w:delText>,</w:delText>
        </w:r>
      </w:del>
      <w:r w:rsidRPr="000F3662">
        <w:rPr>
          <w:rFonts w:cs="CharterITC"/>
          <w:sz w:val="21"/>
          <w:szCs w:val="21"/>
        </w:rPr>
        <w:t xml:space="preserve"> чем старше становишься, тем сложнее </w:t>
      </w:r>
      <w:r w:rsidR="006F6076" w:rsidRPr="000F3662">
        <w:rPr>
          <w:rFonts w:cs="CharterITC"/>
          <w:sz w:val="21"/>
          <w:szCs w:val="21"/>
        </w:rPr>
        <w:t xml:space="preserve">учить. </w:t>
      </w:r>
      <w:ins w:id="1" w:author="e.aksenova" w:date="2016-09-26T16:23:00Z">
        <w:r w:rsidR="00EE15AF">
          <w:rPr>
            <w:rFonts w:cs="CharterITC"/>
            <w:sz w:val="21"/>
            <w:szCs w:val="21"/>
          </w:rPr>
          <w:t>«</w:t>
        </w:r>
      </w:ins>
      <w:r w:rsidR="006F6076" w:rsidRPr="000F3662">
        <w:rPr>
          <w:rFonts w:cs="CharterITC"/>
          <w:sz w:val="21"/>
          <w:szCs w:val="21"/>
        </w:rPr>
        <w:t xml:space="preserve">Это </w:t>
      </w:r>
      <w:r w:rsidR="00F90462">
        <w:rPr>
          <w:rFonts w:cs="CharterITC"/>
          <w:sz w:val="21"/>
          <w:szCs w:val="21"/>
        </w:rPr>
        <w:t>иллюзия</w:t>
      </w:r>
      <w:r w:rsidR="006F6076" w:rsidRPr="000F3662">
        <w:rPr>
          <w:rFonts w:cs="CharterITC"/>
          <w:sz w:val="21"/>
          <w:szCs w:val="21"/>
        </w:rPr>
        <w:t>!</w:t>
      </w:r>
      <w:ins w:id="2" w:author="e.aksenova" w:date="2016-09-26T16:23:00Z">
        <w:r w:rsidR="00EE15AF">
          <w:rPr>
            <w:rFonts w:cs="CharterITC"/>
            <w:sz w:val="21"/>
            <w:szCs w:val="21"/>
          </w:rPr>
          <w:t>»</w:t>
        </w:r>
      </w:ins>
      <w:r w:rsidR="006F6076" w:rsidRPr="000F3662">
        <w:rPr>
          <w:rFonts w:cs="CharterITC"/>
          <w:sz w:val="21"/>
          <w:szCs w:val="21"/>
        </w:rPr>
        <w:t xml:space="preserve"> – в один голос утверждают в книге </w:t>
      </w:r>
      <w:r w:rsidRPr="000F3662">
        <w:rPr>
          <w:rFonts w:cs="CharterITC"/>
          <w:sz w:val="21"/>
          <w:szCs w:val="21"/>
        </w:rPr>
        <w:t>«</w:t>
      </w:r>
      <w:commentRangeStart w:id="3"/>
      <w:r w:rsidRPr="000F3662">
        <w:rPr>
          <w:rFonts w:cs="CharterITC"/>
          <w:sz w:val="21"/>
          <w:szCs w:val="21"/>
        </w:rPr>
        <w:t>Как когнитивная наука помогает взрослым в изучении иностранного языка</w:t>
      </w:r>
      <w:commentRangeEnd w:id="3"/>
      <w:r w:rsidRPr="000F3662">
        <w:rPr>
          <w:rFonts w:cs="CharterITC"/>
          <w:color w:val="211D1E"/>
          <w:sz w:val="21"/>
          <w:szCs w:val="21"/>
        </w:rPr>
        <w:commentReference w:id="3"/>
      </w:r>
      <w:r w:rsidRPr="000F3662">
        <w:rPr>
          <w:rFonts w:cs="CharterITC"/>
          <w:sz w:val="21"/>
          <w:szCs w:val="21"/>
        </w:rPr>
        <w:t>»</w:t>
      </w:r>
      <w:r w:rsidR="006F6076" w:rsidRPr="000F3662">
        <w:rPr>
          <w:rFonts w:cs="CharterITC"/>
          <w:sz w:val="21"/>
          <w:szCs w:val="21"/>
        </w:rPr>
        <w:t xml:space="preserve"> психологи Роджер </w:t>
      </w:r>
      <w:proofErr w:type="gramStart"/>
      <w:r w:rsidR="006F6076" w:rsidRPr="000F3662">
        <w:rPr>
          <w:rFonts w:cs="CharterITC"/>
          <w:sz w:val="21"/>
          <w:szCs w:val="21"/>
        </w:rPr>
        <w:t>Крез</w:t>
      </w:r>
      <w:proofErr w:type="gramEnd"/>
      <w:r w:rsidR="006F6076" w:rsidRPr="000F3662">
        <w:rPr>
          <w:rFonts w:cs="CharterITC"/>
          <w:sz w:val="21"/>
          <w:szCs w:val="21"/>
        </w:rPr>
        <w:t xml:space="preserve"> и Ричард </w:t>
      </w:r>
      <w:proofErr w:type="spellStart"/>
      <w:r w:rsidR="006F6076" w:rsidRPr="000F3662">
        <w:rPr>
          <w:rFonts w:cs="CharterITC"/>
          <w:sz w:val="21"/>
          <w:szCs w:val="21"/>
        </w:rPr>
        <w:t>Робертс</w:t>
      </w:r>
      <w:proofErr w:type="spellEnd"/>
      <w:r w:rsidR="006F6076" w:rsidRPr="000F3662">
        <w:rPr>
          <w:rFonts w:cs="CharterITC"/>
          <w:sz w:val="21"/>
          <w:szCs w:val="21"/>
        </w:rPr>
        <w:t xml:space="preserve">. Они специально написали </w:t>
      </w:r>
      <w:r w:rsidR="00F90462">
        <w:rPr>
          <w:rFonts w:cs="CharterITC"/>
          <w:sz w:val="21"/>
          <w:szCs w:val="21"/>
        </w:rPr>
        <w:t>ее</w:t>
      </w:r>
      <w:r w:rsidR="006F6076" w:rsidRPr="000F3662">
        <w:rPr>
          <w:rFonts w:cs="CharterITC"/>
          <w:sz w:val="21"/>
          <w:szCs w:val="21"/>
        </w:rPr>
        <w:t xml:space="preserve"> </w:t>
      </w:r>
      <w:r w:rsidR="009A3E40" w:rsidRPr="000F3662">
        <w:rPr>
          <w:rFonts w:cs="CharterITC"/>
          <w:color w:val="211D1E"/>
          <w:sz w:val="21"/>
          <w:szCs w:val="21"/>
        </w:rPr>
        <w:t>для</w:t>
      </w:r>
      <w:r w:rsidRPr="000F3662">
        <w:rPr>
          <w:rFonts w:cs="CharterITC"/>
          <w:color w:val="211D1E"/>
          <w:sz w:val="21"/>
          <w:szCs w:val="21"/>
        </w:rPr>
        <w:t xml:space="preserve"> </w:t>
      </w:r>
      <w:r w:rsidR="009A3E40" w:rsidRPr="000F3662">
        <w:rPr>
          <w:rFonts w:cs="CharterITC"/>
          <w:color w:val="211D1E"/>
          <w:sz w:val="21"/>
          <w:szCs w:val="21"/>
        </w:rPr>
        <w:t>взрослых</w:t>
      </w:r>
      <w:r w:rsidRPr="000F3662">
        <w:rPr>
          <w:rFonts w:cs="CharterITC"/>
          <w:color w:val="211D1E"/>
          <w:sz w:val="21"/>
          <w:szCs w:val="21"/>
        </w:rPr>
        <w:t xml:space="preserve"> </w:t>
      </w:r>
      <w:commentRangeStart w:id="4"/>
      <w:r w:rsidR="009A3E40" w:rsidRPr="000F3662">
        <w:rPr>
          <w:rFonts w:cs="CharterITC"/>
          <w:color w:val="211D1E"/>
          <w:sz w:val="21"/>
          <w:szCs w:val="21"/>
        </w:rPr>
        <w:t>лю</w:t>
      </w:r>
      <w:r w:rsidR="009A3E40">
        <w:rPr>
          <w:rFonts w:cs="CharterITC"/>
          <w:color w:val="211D1E"/>
          <w:sz w:val="21"/>
          <w:szCs w:val="21"/>
        </w:rPr>
        <w:t>дей</w:t>
      </w:r>
      <w:commentRangeEnd w:id="4"/>
      <w:r w:rsidR="00EE15AF">
        <w:rPr>
          <w:rStyle w:val="a3"/>
        </w:rPr>
        <w:commentReference w:id="4"/>
      </w:r>
      <w:r w:rsidR="009A3E40">
        <w:rPr>
          <w:rFonts w:cs="CharterITC"/>
          <w:color w:val="211D1E"/>
          <w:sz w:val="21"/>
          <w:szCs w:val="21"/>
        </w:rPr>
        <w:t>,</w:t>
      </w:r>
      <w:r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которые</w:t>
      </w:r>
      <w:r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хотят</w:t>
      </w:r>
      <w:r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изучать</w:t>
      </w:r>
      <w:r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иностранный</w:t>
      </w:r>
      <w:r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язык,</w:t>
      </w:r>
      <w:r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но</w:t>
      </w:r>
      <w:r>
        <w:rPr>
          <w:rFonts w:cs="CharterITC"/>
          <w:color w:val="211D1E"/>
          <w:sz w:val="21"/>
          <w:szCs w:val="21"/>
        </w:rPr>
        <w:t xml:space="preserve"> </w:t>
      </w:r>
      <w:r w:rsidR="006F6076">
        <w:rPr>
          <w:rFonts w:cs="CharterITC"/>
          <w:color w:val="211D1E"/>
          <w:sz w:val="21"/>
          <w:szCs w:val="21"/>
        </w:rPr>
        <w:t xml:space="preserve">пребывают в плену </w:t>
      </w:r>
      <w:r w:rsidR="00F90462">
        <w:rPr>
          <w:rFonts w:cs="CharterITC"/>
          <w:color w:val="211D1E"/>
          <w:sz w:val="21"/>
          <w:szCs w:val="21"/>
        </w:rPr>
        <w:t xml:space="preserve">подобных </w:t>
      </w:r>
      <w:r w:rsidR="006F6076">
        <w:rPr>
          <w:rFonts w:cs="CharterITC"/>
          <w:color w:val="211D1E"/>
          <w:sz w:val="21"/>
          <w:szCs w:val="21"/>
        </w:rPr>
        <w:t>зловредных стереотипов и прошлого неприятного опыта</w:t>
      </w:r>
      <w:r w:rsidR="009A3E40">
        <w:rPr>
          <w:rFonts w:cs="CharterITC"/>
          <w:color w:val="211D1E"/>
          <w:sz w:val="21"/>
          <w:szCs w:val="21"/>
        </w:rPr>
        <w:t>.</w:t>
      </w:r>
      <w:r>
        <w:rPr>
          <w:rFonts w:cs="CharterITC"/>
          <w:color w:val="211D1E"/>
          <w:sz w:val="21"/>
          <w:szCs w:val="21"/>
        </w:rPr>
        <w:t xml:space="preserve"> </w:t>
      </w:r>
      <w:r w:rsidR="006F6076">
        <w:rPr>
          <w:rFonts w:cs="CharterITC"/>
          <w:color w:val="211D1E"/>
          <w:sz w:val="21"/>
          <w:szCs w:val="21"/>
        </w:rPr>
        <w:t xml:space="preserve">Из этой книги вы </w:t>
      </w:r>
      <w:commentRangeStart w:id="5"/>
      <w:r w:rsidR="006F6076">
        <w:rPr>
          <w:rFonts w:cs="CharterITC"/>
          <w:color w:val="211D1E"/>
          <w:sz w:val="21"/>
          <w:szCs w:val="21"/>
        </w:rPr>
        <w:t xml:space="preserve">совершенно точно не узнаете, </w:t>
      </w:r>
      <w:commentRangeEnd w:id="5"/>
      <w:r w:rsidR="00EE15AF">
        <w:rPr>
          <w:rStyle w:val="a3"/>
        </w:rPr>
        <w:commentReference w:id="5"/>
      </w:r>
      <w:r w:rsidR="006F6076">
        <w:rPr>
          <w:rFonts w:cs="CharterITC"/>
          <w:color w:val="211D1E"/>
          <w:sz w:val="21"/>
          <w:szCs w:val="21"/>
        </w:rPr>
        <w:t>как достичь быстрых результатов (для это</w:t>
      </w:r>
      <w:r w:rsidR="00F90462">
        <w:rPr>
          <w:rFonts w:cs="CharterITC"/>
          <w:color w:val="211D1E"/>
          <w:sz w:val="21"/>
          <w:szCs w:val="21"/>
        </w:rPr>
        <w:t xml:space="preserve">го есть, например, методика </w:t>
      </w:r>
      <w:commentRangeStart w:id="6"/>
      <w:r w:rsidR="006F6076">
        <w:rPr>
          <w:rFonts w:cs="CharterITC"/>
          <w:color w:val="211D1E"/>
          <w:sz w:val="21"/>
          <w:szCs w:val="21"/>
        </w:rPr>
        <w:t>Дмитрия Петрова</w:t>
      </w:r>
      <w:commentRangeEnd w:id="6"/>
      <w:r w:rsidR="006F6076">
        <w:rPr>
          <w:rStyle w:val="a3"/>
        </w:rPr>
        <w:commentReference w:id="6"/>
      </w:r>
      <w:r w:rsidR="006F6076">
        <w:rPr>
          <w:rFonts w:cs="CharterITC"/>
          <w:color w:val="211D1E"/>
          <w:sz w:val="21"/>
          <w:szCs w:val="21"/>
        </w:rPr>
        <w:t xml:space="preserve">). Но зато она научит вас использовать навыки и способности, приобретенные в течение жизни, а также объяснит, какие процессы </w:t>
      </w:r>
      <w:r w:rsidR="000F3662">
        <w:rPr>
          <w:rFonts w:cs="CharterITC"/>
          <w:color w:val="211D1E"/>
          <w:sz w:val="21"/>
          <w:szCs w:val="21"/>
        </w:rPr>
        <w:t>протекают</w:t>
      </w:r>
      <w:r w:rsidR="006F6076">
        <w:rPr>
          <w:rFonts w:cs="CharterITC"/>
          <w:color w:val="211D1E"/>
          <w:sz w:val="21"/>
          <w:szCs w:val="21"/>
        </w:rPr>
        <w:t xml:space="preserve"> в вашем мозге, когда вы пытаетесь освоить, например, </w:t>
      </w:r>
      <w:r w:rsidR="000F3662">
        <w:rPr>
          <w:rFonts w:cs="CharterITC"/>
          <w:color w:val="211D1E"/>
          <w:sz w:val="21"/>
          <w:szCs w:val="21"/>
        </w:rPr>
        <w:t>корейский</w:t>
      </w:r>
      <w:r w:rsidR="006F6076">
        <w:rPr>
          <w:rFonts w:cs="CharterITC"/>
          <w:color w:val="211D1E"/>
          <w:sz w:val="21"/>
          <w:szCs w:val="21"/>
        </w:rPr>
        <w:t xml:space="preserve">. </w:t>
      </w:r>
    </w:p>
    <w:p w:rsidR="009013EB" w:rsidRDefault="006F6076" w:rsidP="009A3E40">
      <w:pPr>
        <w:rPr>
          <w:rFonts w:cs="CharterITC"/>
          <w:color w:val="211D1E"/>
          <w:sz w:val="21"/>
          <w:szCs w:val="21"/>
        </w:rPr>
      </w:pPr>
      <w:proofErr w:type="gramStart"/>
      <w:r>
        <w:rPr>
          <w:rFonts w:cs="CharterITC"/>
          <w:color w:val="211D1E"/>
          <w:sz w:val="21"/>
          <w:szCs w:val="21"/>
        </w:rPr>
        <w:t>Авторы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опираются на достижения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когнитивистики</w:t>
      </w:r>
      <w:r>
        <w:rPr>
          <w:rFonts w:cs="CharterITC"/>
          <w:color w:val="211D1E"/>
          <w:sz w:val="21"/>
          <w:szCs w:val="21"/>
        </w:rPr>
        <w:t xml:space="preserve"> (эта дисциплина находится на пересечении ряда</w:t>
      </w:r>
      <w:proofErr w:type="gramEnd"/>
      <w:r>
        <w:rPr>
          <w:rFonts w:cs="CharterITC"/>
          <w:color w:val="211D1E"/>
          <w:sz w:val="21"/>
          <w:szCs w:val="21"/>
        </w:rPr>
        <w:t xml:space="preserve"> областей, исследующих природу разума: психологии, лингвистики, философии, </w:t>
      </w:r>
      <w:proofErr w:type="spellStart"/>
      <w:r>
        <w:rPr>
          <w:rFonts w:cs="CharterITC"/>
          <w:color w:val="211D1E"/>
          <w:sz w:val="21"/>
          <w:szCs w:val="21"/>
        </w:rPr>
        <w:t>нейробиологии</w:t>
      </w:r>
      <w:proofErr w:type="spellEnd"/>
      <w:r>
        <w:rPr>
          <w:rFonts w:cs="CharterITC"/>
          <w:color w:val="211D1E"/>
          <w:sz w:val="21"/>
          <w:szCs w:val="21"/>
        </w:rPr>
        <w:t>, искусственного интеллекта, педагогики и антропологии)</w:t>
      </w:r>
      <w:r w:rsidR="009A3E40">
        <w:rPr>
          <w:rFonts w:cs="CharterITC"/>
          <w:color w:val="211D1E"/>
          <w:sz w:val="21"/>
          <w:szCs w:val="21"/>
        </w:rPr>
        <w:t>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также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0A36E6"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собственный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опыт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преподавания,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исследований,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изучения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языков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поездок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за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9A3E40">
        <w:rPr>
          <w:rFonts w:cs="CharterITC"/>
          <w:color w:val="211D1E"/>
          <w:sz w:val="21"/>
          <w:szCs w:val="21"/>
        </w:rPr>
        <w:t>границу</w:t>
      </w:r>
      <w:r w:rsidR="000A36E6">
        <w:rPr>
          <w:rFonts w:cs="CharterITC"/>
          <w:color w:val="211D1E"/>
          <w:sz w:val="21"/>
          <w:szCs w:val="21"/>
        </w:rPr>
        <w:t xml:space="preserve"> (не боясь поставить себя в неловкое положение</w:t>
      </w:r>
      <w:r w:rsidR="00F90462">
        <w:rPr>
          <w:rFonts w:cs="CharterITC"/>
          <w:color w:val="211D1E"/>
          <w:sz w:val="21"/>
          <w:szCs w:val="21"/>
        </w:rPr>
        <w:t xml:space="preserve"> смешными примерами</w:t>
      </w:r>
      <w:r w:rsidR="000A36E6">
        <w:rPr>
          <w:rFonts w:cs="CharterITC"/>
          <w:color w:val="211D1E"/>
          <w:sz w:val="21"/>
          <w:szCs w:val="21"/>
        </w:rPr>
        <w:t>)</w:t>
      </w:r>
      <w:r w:rsidR="009A3E40">
        <w:rPr>
          <w:rFonts w:cs="CharterITC"/>
          <w:color w:val="211D1E"/>
          <w:sz w:val="21"/>
          <w:szCs w:val="21"/>
        </w:rPr>
        <w:t>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</w:p>
    <w:p w:rsidR="001D4B1F" w:rsidRDefault="001D4B1F" w:rsidP="009A3E40">
      <w:pPr>
        <w:rPr>
          <w:rFonts w:cs="CharterITC"/>
          <w:color w:val="211D1E"/>
          <w:sz w:val="21"/>
          <w:szCs w:val="21"/>
        </w:rPr>
      </w:pPr>
    </w:p>
    <w:p w:rsidR="002C537B" w:rsidRDefault="00F90462" w:rsidP="002E6D00">
      <w:pPr>
        <w:outlineLvl w:val="0"/>
        <w:rPr>
          <w:rFonts w:cs="DIN Pro Bold"/>
          <w:b/>
          <w:bCs/>
          <w:color w:val="211D1E"/>
          <w:sz w:val="23"/>
          <w:szCs w:val="23"/>
        </w:rPr>
      </w:pPr>
      <w:r>
        <w:rPr>
          <w:rFonts w:cs="DIN Pro Bold"/>
          <w:b/>
          <w:bCs/>
          <w:color w:val="211D1E"/>
          <w:sz w:val="23"/>
          <w:szCs w:val="23"/>
        </w:rPr>
        <w:t>Т</w:t>
      </w:r>
      <w:r w:rsidR="001D4B1F">
        <w:rPr>
          <w:rFonts w:cs="DIN Pro Bold"/>
          <w:b/>
          <w:bCs/>
          <w:color w:val="211D1E"/>
          <w:sz w:val="23"/>
          <w:szCs w:val="23"/>
        </w:rPr>
        <w:t>ри главных мифа об изучении иностранного взрослыми</w:t>
      </w:r>
      <w:commentRangeStart w:id="7"/>
      <w:r w:rsidR="001D4B1F">
        <w:rPr>
          <w:rFonts w:cs="DIN Pro Bold"/>
          <w:b/>
          <w:bCs/>
          <w:color w:val="211D1E"/>
          <w:sz w:val="23"/>
          <w:szCs w:val="23"/>
        </w:rPr>
        <w:t>:</w:t>
      </w:r>
      <w:commentRangeEnd w:id="7"/>
      <w:r w:rsidR="00EE15AF">
        <w:rPr>
          <w:rStyle w:val="a3"/>
        </w:rPr>
        <w:commentReference w:id="7"/>
      </w:r>
    </w:p>
    <w:p w:rsidR="002C537B" w:rsidRDefault="002C537B" w:rsidP="002C537B">
      <w:pPr>
        <w:pStyle w:val="Pa30"/>
        <w:spacing w:before="280"/>
        <w:jc w:val="both"/>
        <w:rPr>
          <w:rFonts w:cs="CharterITC"/>
          <w:color w:val="211D1E"/>
          <w:sz w:val="21"/>
          <w:szCs w:val="21"/>
        </w:rPr>
      </w:pPr>
      <w:r>
        <w:rPr>
          <w:rFonts w:cs="CharterITC"/>
          <w:i/>
          <w:iCs/>
          <w:color w:val="211D1E"/>
          <w:sz w:val="21"/>
          <w:szCs w:val="21"/>
        </w:rPr>
        <w:t>Миф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1.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Взрослые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не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могут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выучить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иностранный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язык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так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же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легко,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как</w:t>
      </w:r>
      <w:r w:rsidR="002E6D00">
        <w:rPr>
          <w:rFonts w:cs="CharterITC"/>
          <w:i/>
          <w:iCs/>
          <w:color w:val="211D1E"/>
          <w:sz w:val="21"/>
          <w:szCs w:val="21"/>
        </w:rPr>
        <w:t xml:space="preserve"> </w:t>
      </w:r>
      <w:r>
        <w:rPr>
          <w:rFonts w:cs="CharterITC"/>
          <w:i/>
          <w:iCs/>
          <w:color w:val="211D1E"/>
          <w:sz w:val="21"/>
          <w:szCs w:val="21"/>
        </w:rPr>
        <w:t>дети</w:t>
      </w:r>
    </w:p>
    <w:p w:rsidR="002C537B" w:rsidRDefault="001D4B1F" w:rsidP="002C537B">
      <w:pPr>
        <w:rPr>
          <w:rStyle w:val="A16"/>
        </w:rPr>
      </w:pPr>
      <w:r>
        <w:rPr>
          <w:rFonts w:cs="CharterITC"/>
          <w:color w:val="211D1E"/>
          <w:sz w:val="21"/>
          <w:szCs w:val="21"/>
        </w:rPr>
        <w:t>А вот и нет:</w:t>
      </w:r>
      <w:r w:rsidR="002C537B">
        <w:rPr>
          <w:rFonts w:cs="CharterITC"/>
          <w:color w:val="211D1E"/>
          <w:sz w:val="21"/>
          <w:szCs w:val="21"/>
        </w:rPr>
        <w:t xml:space="preserve"> взрослые осваивают новые языки гораздо легче. Дети превосходят взрослых только в двух аспектах. Первый — </w:t>
      </w:r>
      <w:commentRangeStart w:id="8"/>
      <w:r w:rsidR="002C537B">
        <w:rPr>
          <w:rFonts w:cs="CharterITC"/>
          <w:color w:val="211D1E"/>
          <w:sz w:val="21"/>
          <w:szCs w:val="21"/>
        </w:rPr>
        <w:t>это</w:t>
      </w:r>
      <w:commentRangeEnd w:id="8"/>
      <w:r w:rsidR="00EE15AF">
        <w:rPr>
          <w:rStyle w:val="a3"/>
        </w:rPr>
        <w:commentReference w:id="8"/>
      </w:r>
      <w:r w:rsidR="002C537B">
        <w:rPr>
          <w:rFonts w:cs="CharterITC"/>
          <w:color w:val="211D1E"/>
          <w:sz w:val="21"/>
          <w:szCs w:val="21"/>
        </w:rPr>
        <w:t xml:space="preserve"> способность приобретать правильный акцент. Однако взрослые вполне способны достичь беглости носителя языка. И второе преимущество детей заключается в том, что изучение иностранного языка не вызывает у них беспокойства</w:t>
      </w:r>
      <w:r>
        <w:rPr>
          <w:rFonts w:cs="CharterITC"/>
          <w:color w:val="211D1E"/>
          <w:sz w:val="21"/>
          <w:szCs w:val="21"/>
        </w:rPr>
        <w:t>, и</w:t>
      </w:r>
      <w:r w:rsidR="002C537B">
        <w:rPr>
          <w:rFonts w:cs="CharterITC"/>
          <w:color w:val="211D1E"/>
          <w:sz w:val="21"/>
          <w:szCs w:val="21"/>
        </w:rPr>
        <w:t>наче говоря</w:t>
      </w:r>
      <w:r>
        <w:rPr>
          <w:rFonts w:cs="CharterITC"/>
          <w:color w:val="211D1E"/>
          <w:sz w:val="21"/>
          <w:szCs w:val="21"/>
        </w:rPr>
        <w:t>, они</w:t>
      </w:r>
      <w:r w:rsidR="002C537B">
        <w:rPr>
          <w:rFonts w:cs="CharterITC"/>
          <w:color w:val="211D1E"/>
          <w:sz w:val="21"/>
          <w:szCs w:val="21"/>
        </w:rPr>
        <w:t xml:space="preserve"> свободны от пораженческих мыслей</w:t>
      </w:r>
      <w:r>
        <w:rPr>
          <w:rStyle w:val="A16"/>
        </w:rPr>
        <w:t>.</w:t>
      </w:r>
    </w:p>
    <w:p w:rsidR="002C537B" w:rsidRDefault="002C537B" w:rsidP="002C537B">
      <w:pPr>
        <w:pStyle w:val="Pa32"/>
        <w:spacing w:before="280"/>
        <w:rPr>
          <w:rFonts w:cs="CharterITC"/>
          <w:color w:val="211D1E"/>
          <w:sz w:val="22"/>
          <w:szCs w:val="22"/>
        </w:rPr>
      </w:pPr>
      <w:r>
        <w:rPr>
          <w:rFonts w:cs="CharterITC"/>
          <w:i/>
          <w:iCs/>
          <w:color w:val="211D1E"/>
          <w:sz w:val="22"/>
          <w:szCs w:val="22"/>
        </w:rPr>
        <w:t>Миф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2.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Взрослые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должны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учить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иностранные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языки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так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же,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как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это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делают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дети</w:t>
      </w:r>
    </w:p>
    <w:p w:rsidR="002C537B" w:rsidRDefault="002C537B" w:rsidP="002C537B">
      <w:pPr>
        <w:pStyle w:val="Pa23"/>
        <w:jc w:val="both"/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>Детский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мозг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отличается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взрослого.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Поэтому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следует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ожидать,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что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детям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взрослым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подойдут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одни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те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же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методы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обучения.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</w:p>
    <w:p w:rsidR="002C537B" w:rsidRDefault="002C537B" w:rsidP="002C537B">
      <w:pPr>
        <w:pStyle w:val="Pa32"/>
        <w:spacing w:before="280"/>
        <w:rPr>
          <w:rFonts w:cs="CharterITC"/>
          <w:color w:val="211D1E"/>
          <w:sz w:val="22"/>
          <w:szCs w:val="22"/>
        </w:rPr>
      </w:pPr>
      <w:r>
        <w:rPr>
          <w:rFonts w:cs="CharterITC"/>
          <w:i/>
          <w:iCs/>
          <w:color w:val="211D1E"/>
          <w:sz w:val="22"/>
          <w:szCs w:val="22"/>
        </w:rPr>
        <w:t>Миф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3.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При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изучении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иностранного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языка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 w:rsidR="001D4B1F">
        <w:rPr>
          <w:rFonts w:cs="CharterITC"/>
          <w:i/>
          <w:iCs/>
          <w:color w:val="211D1E"/>
          <w:sz w:val="22"/>
          <w:szCs w:val="22"/>
        </w:rPr>
        <w:t>нельзя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пользоваться</w:t>
      </w:r>
      <w:r w:rsidR="002E6D00">
        <w:rPr>
          <w:rFonts w:cs="CharterITC"/>
          <w:i/>
          <w:iCs/>
          <w:color w:val="211D1E"/>
          <w:sz w:val="22"/>
          <w:szCs w:val="22"/>
        </w:rPr>
        <w:t xml:space="preserve"> </w:t>
      </w:r>
      <w:r>
        <w:rPr>
          <w:rFonts w:cs="CharterITC"/>
          <w:i/>
          <w:iCs/>
          <w:color w:val="211D1E"/>
          <w:sz w:val="22"/>
          <w:szCs w:val="22"/>
        </w:rPr>
        <w:t>родным</w:t>
      </w:r>
      <w:r w:rsidR="00F90462">
        <w:rPr>
          <w:rFonts w:cs="CharterITC"/>
          <w:i/>
          <w:iCs/>
          <w:color w:val="211D1E"/>
          <w:sz w:val="22"/>
          <w:szCs w:val="22"/>
        </w:rPr>
        <w:t xml:space="preserve"> </w:t>
      </w:r>
    </w:p>
    <w:p w:rsidR="002C537B" w:rsidRDefault="002C537B" w:rsidP="001D4B1F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>Некоторые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взрослые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ученики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считают,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что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никогда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за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что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должны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переводить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с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родного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языка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proofErr w:type="gramStart"/>
      <w:r>
        <w:rPr>
          <w:rFonts w:cs="CharterITC"/>
          <w:color w:val="211D1E"/>
          <w:sz w:val="21"/>
          <w:szCs w:val="21"/>
        </w:rPr>
        <w:t>иностранный</w:t>
      </w:r>
      <w:proofErr w:type="gramEnd"/>
      <w:r>
        <w:rPr>
          <w:rFonts w:cs="CharterITC"/>
          <w:color w:val="211D1E"/>
          <w:sz w:val="21"/>
          <w:szCs w:val="21"/>
        </w:rPr>
        <w:t>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такой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совет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лишает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их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одного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из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основных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преимуществ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—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свободного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владения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родным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языком.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Конечно,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один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язык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будет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простым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переводом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другого,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однако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1D4B1F">
        <w:rPr>
          <w:rFonts w:cs="CharterITC"/>
          <w:color w:val="211D1E"/>
          <w:sz w:val="21"/>
          <w:szCs w:val="21"/>
        </w:rPr>
        <w:t>бессмысленно отрицать некоторые сходства и избегать проводить параллели</w:t>
      </w:r>
      <w:r>
        <w:rPr>
          <w:rFonts w:cs="CharterITC"/>
          <w:color w:val="211D1E"/>
          <w:sz w:val="21"/>
          <w:szCs w:val="21"/>
        </w:rPr>
        <w:t>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1D4B1F">
        <w:rPr>
          <w:rFonts w:cs="CharterITC"/>
          <w:color w:val="211D1E"/>
          <w:sz w:val="21"/>
          <w:szCs w:val="21"/>
        </w:rPr>
        <w:t>И</w:t>
      </w:r>
      <w:r>
        <w:rPr>
          <w:rFonts w:cs="CharterITC"/>
          <w:color w:val="211D1E"/>
          <w:sz w:val="21"/>
          <w:szCs w:val="21"/>
        </w:rPr>
        <w:t>скать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общие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концепции,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категории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шаблоны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очень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полезно,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этом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взрослые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ученики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имеют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преимущества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перед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детьми.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</w:p>
    <w:p w:rsidR="000F3662" w:rsidRDefault="000F3662" w:rsidP="000F3662">
      <w:pPr>
        <w:rPr>
          <w:rFonts w:cs="CharterITC"/>
          <w:color w:val="211D1E"/>
          <w:sz w:val="21"/>
          <w:szCs w:val="21"/>
        </w:rPr>
      </w:pPr>
    </w:p>
    <w:p w:rsidR="003324CB" w:rsidRDefault="00664B76" w:rsidP="003324CB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 xml:space="preserve">Авторы </w:t>
      </w:r>
      <w:r w:rsidR="000F3662">
        <w:rPr>
          <w:rFonts w:cs="CharterITC"/>
          <w:color w:val="211D1E"/>
          <w:sz w:val="21"/>
          <w:szCs w:val="21"/>
        </w:rPr>
        <w:t>сыплют терминами, которые могли встречаться вам, например, в книге «</w:t>
      </w:r>
      <w:proofErr w:type="spellStart"/>
      <w:r w:rsidR="000F3662" w:rsidRPr="000F3662">
        <w:rPr>
          <w:rFonts w:cs="CharterITC"/>
          <w:color w:val="211D1E"/>
          <w:sz w:val="21"/>
          <w:szCs w:val="21"/>
          <w:highlight w:val="green"/>
        </w:rPr>
        <w:t>Мозгоускорители</w:t>
      </w:r>
      <w:proofErr w:type="spellEnd"/>
      <w:r w:rsidR="000F3662">
        <w:rPr>
          <w:rFonts w:cs="CharterITC"/>
          <w:color w:val="211D1E"/>
          <w:sz w:val="21"/>
          <w:szCs w:val="21"/>
        </w:rPr>
        <w:t>»</w:t>
      </w:r>
      <w:r w:rsidR="00F90462">
        <w:rPr>
          <w:rFonts w:cs="CharterITC"/>
          <w:color w:val="211D1E"/>
          <w:sz w:val="21"/>
          <w:szCs w:val="21"/>
        </w:rPr>
        <w:t xml:space="preserve"> </w:t>
      </w:r>
      <w:hyperlink r:id="rId5" w:history="1">
        <w:r w:rsidR="00F90462" w:rsidRPr="004061EA">
          <w:rPr>
            <w:rStyle w:val="aa"/>
            <w:rFonts w:cs="CharterITC"/>
            <w:sz w:val="21"/>
            <w:szCs w:val="21"/>
          </w:rPr>
          <w:t>http://www.alpinabook.ru/catalog/PersonalEffectivenessPracticalSkillManagerialPsychology/75968/</w:t>
        </w:r>
      </w:hyperlink>
      <w:r w:rsidR="00F90462">
        <w:rPr>
          <w:rFonts w:cs="CharterITC"/>
          <w:color w:val="211D1E"/>
          <w:sz w:val="21"/>
          <w:szCs w:val="21"/>
        </w:rPr>
        <w:t xml:space="preserve"> </w:t>
      </w:r>
      <w:r w:rsidR="000F3662">
        <w:rPr>
          <w:rFonts w:cs="CharterITC"/>
          <w:color w:val="211D1E"/>
          <w:sz w:val="21"/>
          <w:szCs w:val="21"/>
        </w:rPr>
        <w:t xml:space="preserve">, - и все для того, чтобы вы обрели уверенность в собственных силах, разобравшись с тем, как во взрослом возрасте происходит </w:t>
      </w:r>
      <w:proofErr w:type="gramStart"/>
      <w:r w:rsidR="000F3662">
        <w:rPr>
          <w:rFonts w:cs="CharterITC"/>
          <w:color w:val="211D1E"/>
          <w:sz w:val="21"/>
          <w:szCs w:val="21"/>
        </w:rPr>
        <w:t>обучение</w:t>
      </w:r>
      <w:proofErr w:type="gramEnd"/>
      <w:r w:rsidR="000F3662">
        <w:rPr>
          <w:rFonts w:cs="CharterITC"/>
          <w:color w:val="211D1E"/>
          <w:sz w:val="21"/>
          <w:szCs w:val="21"/>
        </w:rPr>
        <w:t xml:space="preserve"> и каки</w:t>
      </w:r>
      <w:r w:rsidR="00F90462">
        <w:rPr>
          <w:rFonts w:cs="CharterITC"/>
          <w:color w:val="211D1E"/>
          <w:sz w:val="21"/>
          <w:szCs w:val="21"/>
        </w:rPr>
        <w:t>е</w:t>
      </w:r>
      <w:r w:rsidR="000F3662">
        <w:rPr>
          <w:rFonts w:cs="CharterITC"/>
          <w:color w:val="211D1E"/>
          <w:sz w:val="21"/>
          <w:szCs w:val="21"/>
        </w:rPr>
        <w:t xml:space="preserve"> ловушки вас подстерегают. Вы наверняка уже слышали, что заучивать вредно? Так вот, чем старше ученик, тем вреднее</w:t>
      </w:r>
      <w:del w:id="9" w:author="e.aksenova" w:date="2016-09-26T16:26:00Z">
        <w:r w:rsidR="000F3662" w:rsidDel="00EE15AF">
          <w:rPr>
            <w:rFonts w:cs="CharterITC"/>
            <w:color w:val="211D1E"/>
            <w:sz w:val="21"/>
            <w:szCs w:val="21"/>
          </w:rPr>
          <w:delText>,</w:delText>
        </w:r>
      </w:del>
      <w:r w:rsidR="000F3662">
        <w:rPr>
          <w:rFonts w:cs="CharterITC"/>
          <w:color w:val="211D1E"/>
          <w:sz w:val="21"/>
          <w:szCs w:val="21"/>
        </w:rPr>
        <w:t xml:space="preserve"> - память слабеет, и он, ко всему прочему, разочаровывается в себе. Думаете, если успешно выучили один язык, следующий пойдет легче? Так-то оно так, да вот только </w:t>
      </w:r>
      <w:r w:rsidR="000F3662" w:rsidRPr="00F90462">
        <w:rPr>
          <w:rFonts w:cs="CharterITC"/>
          <w:color w:val="211D1E"/>
          <w:sz w:val="21"/>
          <w:szCs w:val="21"/>
        </w:rPr>
        <w:t>с</w:t>
      </w:r>
      <w:r w:rsidR="003324CB">
        <w:rPr>
          <w:rFonts w:cs="CharterITC"/>
          <w:color w:val="211D1E"/>
          <w:sz w:val="21"/>
          <w:szCs w:val="21"/>
        </w:rPr>
        <w:t>итуация,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когда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человек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овладел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«</w:t>
      </w:r>
      <w:proofErr w:type="spellStart"/>
      <w:r w:rsidR="003324CB">
        <w:rPr>
          <w:rFonts w:cs="CharterITC"/>
          <w:color w:val="211D1E"/>
          <w:sz w:val="21"/>
          <w:szCs w:val="21"/>
        </w:rPr>
        <w:t>суперсложным</w:t>
      </w:r>
      <w:proofErr w:type="spellEnd"/>
      <w:r w:rsidR="003324CB">
        <w:rPr>
          <w:rFonts w:cs="CharterITC"/>
          <w:color w:val="211D1E"/>
          <w:sz w:val="21"/>
          <w:szCs w:val="21"/>
        </w:rPr>
        <w:t>»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языком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вроде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китайского,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справляется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с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«мировым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языком»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вроде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французского,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встречается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куда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чаще,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чем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можно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подумать.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0F3662">
        <w:rPr>
          <w:rFonts w:cs="CharterITC"/>
          <w:color w:val="211D1E"/>
          <w:sz w:val="21"/>
          <w:szCs w:val="21"/>
        </w:rPr>
        <w:t>Учиться много вообще вредно, а вот уметь переключаться,</w:t>
      </w:r>
      <w:del w:id="10" w:author="e.aksenova" w:date="2016-09-26T16:28:00Z">
        <w:r w:rsidR="000F3662" w:rsidDel="00EE15AF">
          <w:rPr>
            <w:rFonts w:cs="CharterITC"/>
            <w:color w:val="211D1E"/>
            <w:sz w:val="21"/>
            <w:szCs w:val="21"/>
          </w:rPr>
          <w:delText xml:space="preserve"> -</w:delText>
        </w:r>
      </w:del>
      <w:r w:rsidR="000F3662">
        <w:rPr>
          <w:rFonts w:cs="CharterITC"/>
          <w:color w:val="211D1E"/>
          <w:sz w:val="21"/>
          <w:szCs w:val="21"/>
        </w:rPr>
        <w:t xml:space="preserve"> напротив</w:t>
      </w:r>
      <w:r w:rsidR="00F90462">
        <w:rPr>
          <w:rFonts w:cs="CharterITC"/>
          <w:color w:val="211D1E"/>
          <w:sz w:val="21"/>
          <w:szCs w:val="21"/>
        </w:rPr>
        <w:t>, ценнейший навык</w:t>
      </w:r>
      <w:r w:rsidR="000F3662">
        <w:rPr>
          <w:rFonts w:cs="CharterITC"/>
          <w:color w:val="211D1E"/>
          <w:sz w:val="21"/>
          <w:szCs w:val="21"/>
        </w:rPr>
        <w:t xml:space="preserve">. Если вы в группе </w:t>
      </w:r>
      <w:proofErr w:type="gramStart"/>
      <w:r w:rsidR="000F3662">
        <w:rPr>
          <w:rFonts w:cs="CharterITC"/>
          <w:color w:val="211D1E"/>
          <w:sz w:val="21"/>
          <w:szCs w:val="21"/>
        </w:rPr>
        <w:t>отстающих</w:t>
      </w:r>
      <w:proofErr w:type="gramEnd"/>
      <w:r w:rsidR="000F3662">
        <w:rPr>
          <w:rFonts w:cs="CharterITC"/>
          <w:color w:val="211D1E"/>
          <w:sz w:val="21"/>
          <w:szCs w:val="21"/>
        </w:rPr>
        <w:t xml:space="preserve">, то это еще </w:t>
      </w:r>
      <w:r w:rsidR="003324CB">
        <w:rPr>
          <w:rFonts w:cs="CharterITC"/>
          <w:color w:val="211D1E"/>
          <w:sz w:val="21"/>
          <w:szCs w:val="21"/>
        </w:rPr>
        <w:t>не провал</w:t>
      </w:r>
      <w:r w:rsidR="000F3662">
        <w:rPr>
          <w:rFonts w:cs="CharterITC"/>
          <w:color w:val="211D1E"/>
          <w:sz w:val="21"/>
          <w:szCs w:val="21"/>
        </w:rPr>
        <w:t xml:space="preserve">, - возможно, вы просто не осознаете собственные паттерны обучения. А если вы настроены позитивно и верите в свои способности добиваться </w:t>
      </w:r>
      <w:r w:rsidR="00885D38">
        <w:rPr>
          <w:rFonts w:cs="CharterITC"/>
          <w:color w:val="211D1E"/>
          <w:sz w:val="21"/>
          <w:szCs w:val="21"/>
        </w:rPr>
        <w:t>целей</w:t>
      </w:r>
      <w:r w:rsidR="000F3662">
        <w:rPr>
          <w:rFonts w:cs="CharterITC"/>
          <w:color w:val="211D1E"/>
          <w:sz w:val="21"/>
          <w:szCs w:val="21"/>
        </w:rPr>
        <w:t xml:space="preserve">, то можете попасть в ловушку </w:t>
      </w:r>
      <w:proofErr w:type="spellStart"/>
      <w:r w:rsidR="000F3662">
        <w:rPr>
          <w:rFonts w:cs="CharterITC"/>
          <w:color w:val="211D1E"/>
          <w:sz w:val="21"/>
          <w:szCs w:val="21"/>
        </w:rPr>
        <w:t>самоэффективности</w:t>
      </w:r>
      <w:proofErr w:type="spellEnd"/>
      <w:ins w:id="11" w:author="e.aksenova" w:date="2016-09-26T16:28:00Z">
        <w:r w:rsidR="00EE15AF">
          <w:rPr>
            <w:rFonts w:cs="CharterITC"/>
            <w:color w:val="211D1E"/>
            <w:sz w:val="21"/>
            <w:szCs w:val="21"/>
          </w:rPr>
          <w:t>,</w:t>
        </w:r>
      </w:ins>
      <w:del w:id="12" w:author="e.aksenova" w:date="2016-09-26T16:28:00Z">
        <w:r w:rsidR="000F3662" w:rsidDel="00EE15AF">
          <w:rPr>
            <w:rFonts w:cs="CharterITC"/>
            <w:color w:val="211D1E"/>
            <w:sz w:val="21"/>
            <w:szCs w:val="21"/>
          </w:rPr>
          <w:delText>:</w:delText>
        </w:r>
      </w:del>
      <w:r w:rsidR="000F3662">
        <w:rPr>
          <w:rFonts w:cs="CharterITC"/>
          <w:color w:val="211D1E"/>
          <w:sz w:val="21"/>
          <w:szCs w:val="21"/>
        </w:rPr>
        <w:t xml:space="preserve"> потому что она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значительно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отличается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зависимости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от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сферы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деятельности.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Возможно,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0F3662">
        <w:rPr>
          <w:rFonts w:cs="CharterITC"/>
          <w:color w:val="211D1E"/>
          <w:sz w:val="21"/>
          <w:szCs w:val="21"/>
        </w:rPr>
        <w:t>бог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кухне: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легко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приготовите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вкусное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питательное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блюдо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практически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из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любого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набора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продуктов</w:t>
      </w:r>
      <w:r w:rsidR="000F3662">
        <w:rPr>
          <w:rFonts w:cs="CharterITC"/>
          <w:color w:val="211D1E"/>
          <w:sz w:val="21"/>
          <w:szCs w:val="21"/>
        </w:rPr>
        <w:t xml:space="preserve"> и воспроизведете самый мудреный рецепт. </w:t>
      </w:r>
      <w:r w:rsidR="003324CB">
        <w:rPr>
          <w:rFonts w:cs="CharterITC"/>
          <w:color w:val="211D1E"/>
          <w:sz w:val="21"/>
          <w:szCs w:val="21"/>
        </w:rPr>
        <w:t>Однако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другой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сфере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вы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можете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ощущать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себя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совсем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3324CB">
        <w:rPr>
          <w:rFonts w:cs="CharterITC"/>
          <w:color w:val="211D1E"/>
          <w:sz w:val="21"/>
          <w:szCs w:val="21"/>
        </w:rPr>
        <w:t>по</w:t>
      </w:r>
      <w:ins w:id="13" w:author="e.aksenova" w:date="2016-09-26T16:28:00Z">
        <w:r w:rsidR="00EE15AF">
          <w:rPr>
            <w:rFonts w:cs="CharterITC"/>
            <w:color w:val="211D1E"/>
            <w:sz w:val="21"/>
            <w:szCs w:val="21"/>
          </w:rPr>
          <w:t>-</w:t>
        </w:r>
      </w:ins>
      <w:del w:id="14" w:author="e.aksenova" w:date="2016-09-26T16:28:00Z">
        <w:r w:rsidR="003324CB" w:rsidRPr="00885D38" w:rsidDel="00EE15AF">
          <w:rPr>
            <w:rFonts w:cs="CharterITC"/>
            <w:color w:val="211D1E"/>
            <w:sz w:val="21"/>
            <w:szCs w:val="21"/>
          </w:rPr>
          <w:noBreakHyphen/>
        </w:r>
      </w:del>
      <w:proofErr w:type="gramStart"/>
      <w:r w:rsidR="00885D38">
        <w:rPr>
          <w:rFonts w:cs="CharterITC"/>
          <w:color w:val="211D1E"/>
          <w:sz w:val="21"/>
          <w:szCs w:val="21"/>
        </w:rPr>
        <w:t>другому</w:t>
      </w:r>
      <w:proofErr w:type="gramEnd"/>
      <w:r w:rsidR="00885D38">
        <w:rPr>
          <w:rFonts w:cs="CharterITC"/>
          <w:color w:val="211D1E"/>
          <w:sz w:val="21"/>
          <w:szCs w:val="21"/>
        </w:rPr>
        <w:t xml:space="preserve"> - и потому опасаетесь в нее влезать и всячески тормозите собственный прогресс: «Раз сразу не вышло, то не очень-то и хотелось». </w:t>
      </w:r>
    </w:p>
    <w:p w:rsidR="002E4677" w:rsidRDefault="00885D38" w:rsidP="003324CB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lastRenderedPageBreak/>
        <w:t>Или же, например, вы</w:t>
      </w:r>
      <w:r w:rsidRPr="00885D38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 xml:space="preserve">достигли точки, когда можете </w:t>
      </w:r>
      <w:commentRangeStart w:id="15"/>
      <w:r>
        <w:rPr>
          <w:rFonts w:cs="CharterITC"/>
          <w:color w:val="211D1E"/>
          <w:sz w:val="21"/>
          <w:szCs w:val="21"/>
        </w:rPr>
        <w:t xml:space="preserve">делать на языке большинство </w:t>
      </w:r>
      <w:commentRangeEnd w:id="15"/>
      <w:r w:rsidR="00EE15AF">
        <w:rPr>
          <w:rStyle w:val="a3"/>
        </w:rPr>
        <w:commentReference w:id="15"/>
      </w:r>
      <w:r>
        <w:rPr>
          <w:rFonts w:cs="CharterITC"/>
          <w:color w:val="211D1E"/>
          <w:sz w:val="21"/>
          <w:szCs w:val="21"/>
        </w:rPr>
        <w:t xml:space="preserve">из того, что хотите, и вас в принципе понимают, так что перестали исправлять мелкие ошибки. Так вот тут язык «каменеет»: </w:t>
      </w:r>
      <w:r w:rsidR="002E4677">
        <w:rPr>
          <w:rFonts w:cs="CharterITC"/>
          <w:color w:val="211D1E"/>
          <w:sz w:val="21"/>
          <w:szCs w:val="21"/>
        </w:rPr>
        <w:t>ваши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лингвистические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навыки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только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будут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улучшаться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медленнее,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могут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начать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ухудшаться,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станете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делать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ошибки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там,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где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делали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их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раньше.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</w:p>
    <w:p w:rsidR="002E4677" w:rsidRDefault="002E4677" w:rsidP="003324CB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протяжении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всей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книги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885D38">
        <w:rPr>
          <w:rFonts w:cs="CharterITC"/>
          <w:color w:val="211D1E"/>
          <w:sz w:val="21"/>
          <w:szCs w:val="21"/>
        </w:rPr>
        <w:t>авторы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постоянно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повторя</w:t>
      </w:r>
      <w:r w:rsidR="00885D38">
        <w:rPr>
          <w:rFonts w:cs="CharterITC"/>
          <w:color w:val="211D1E"/>
          <w:sz w:val="21"/>
          <w:szCs w:val="21"/>
        </w:rPr>
        <w:t>ют</w:t>
      </w:r>
      <w:r>
        <w:rPr>
          <w:rFonts w:cs="CharterITC"/>
          <w:color w:val="211D1E"/>
          <w:sz w:val="21"/>
          <w:szCs w:val="21"/>
        </w:rPr>
        <w:t>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что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у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взрослых,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изучающих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иностранный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язык,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есть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преимущества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перед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детьми</w:t>
      </w:r>
      <w:r w:rsidR="00885D38">
        <w:rPr>
          <w:rFonts w:cs="CharterITC"/>
          <w:color w:val="211D1E"/>
          <w:sz w:val="21"/>
          <w:szCs w:val="21"/>
        </w:rPr>
        <w:t>: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наиболее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важное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из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них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—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способность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размышлять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над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процессом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изучения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языка.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885D38">
        <w:rPr>
          <w:rFonts w:cs="CharterITC"/>
          <w:color w:val="211D1E"/>
          <w:sz w:val="21"/>
          <w:szCs w:val="21"/>
        </w:rPr>
        <w:t>Пользуйтесь же им на полную катушку!</w:t>
      </w:r>
    </w:p>
    <w:p w:rsidR="002E4677" w:rsidRDefault="00885D38" w:rsidP="00885D38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>Вы можете осознанно подойти к формированию своего идиолекта и своей языковой личности: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Марк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Твен,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приехав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Германию,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обнаружил,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что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создал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себе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отдельный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образ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немецком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языке,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описал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этот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комический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эффект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эссе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«Об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ужасающей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трудности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немецкого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языка».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>В</w:t>
      </w:r>
      <w:r w:rsidR="002E4677">
        <w:rPr>
          <w:rFonts w:cs="CharterITC"/>
          <w:color w:val="211D1E"/>
          <w:sz w:val="21"/>
          <w:szCs w:val="21"/>
        </w:rPr>
        <w:t>аша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цель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—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достичь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лингвистической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компетенции,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которая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будет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учитывать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ваше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уникальное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отношение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изучаемому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языку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культуре.</w:t>
      </w:r>
    </w:p>
    <w:p w:rsidR="007A734C" w:rsidRDefault="00885D38" w:rsidP="00885D38">
      <w:pPr>
        <w:rPr>
          <w:rFonts w:cs="CharterITC"/>
          <w:color w:val="211D1E"/>
          <w:sz w:val="21"/>
          <w:szCs w:val="21"/>
        </w:rPr>
      </w:pPr>
      <w:r w:rsidRPr="00885D38">
        <w:rPr>
          <w:rFonts w:cs="CharterITC"/>
          <w:color w:val="211D1E"/>
          <w:sz w:val="21"/>
          <w:szCs w:val="21"/>
        </w:rPr>
        <w:t>Вы можете понять, почему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учиться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только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носителя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—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это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как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подниматься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Эверест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с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человеком,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который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родился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на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его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вершине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выкрикивает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указания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тем,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кто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находится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2E4677">
        <w:rPr>
          <w:rFonts w:cs="CharterITC"/>
          <w:color w:val="211D1E"/>
          <w:sz w:val="21"/>
          <w:szCs w:val="21"/>
        </w:rPr>
        <w:t>внизу.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 xml:space="preserve">А учить язык в теории (помните, как </w:t>
      </w:r>
      <w:proofErr w:type="spellStart"/>
      <w:r>
        <w:rPr>
          <w:rFonts w:cs="CharterITC"/>
          <w:color w:val="211D1E"/>
          <w:sz w:val="21"/>
          <w:szCs w:val="21"/>
        </w:rPr>
        <w:t>Шелдон</w:t>
      </w:r>
      <w:proofErr w:type="spellEnd"/>
      <w:r>
        <w:rPr>
          <w:rFonts w:cs="CharterITC"/>
          <w:color w:val="211D1E"/>
          <w:sz w:val="21"/>
          <w:szCs w:val="21"/>
        </w:rPr>
        <w:t xml:space="preserve"> уч</w:t>
      </w:r>
      <w:r w:rsidR="00F90462">
        <w:rPr>
          <w:rFonts w:cs="CharterITC"/>
          <w:color w:val="211D1E"/>
          <w:sz w:val="21"/>
          <w:szCs w:val="21"/>
        </w:rPr>
        <w:t>ил</w:t>
      </w:r>
      <w:r>
        <w:rPr>
          <w:rFonts w:cs="CharterITC"/>
          <w:color w:val="211D1E"/>
          <w:sz w:val="21"/>
          <w:szCs w:val="21"/>
        </w:rPr>
        <w:t xml:space="preserve">ся плавать с помощью Интернета?) - </w:t>
      </w:r>
      <w:r w:rsidR="007A734C">
        <w:rPr>
          <w:rFonts w:cs="CharterITC"/>
          <w:color w:val="211D1E"/>
          <w:sz w:val="21"/>
          <w:szCs w:val="21"/>
        </w:rPr>
        <w:t>непрактично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7A734C">
        <w:rPr>
          <w:rFonts w:cs="CharterITC"/>
          <w:color w:val="211D1E"/>
          <w:sz w:val="21"/>
          <w:szCs w:val="21"/>
        </w:rPr>
        <w:t>и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 w:rsidR="007A734C">
        <w:rPr>
          <w:rFonts w:cs="CharterITC"/>
          <w:color w:val="211D1E"/>
          <w:sz w:val="21"/>
          <w:szCs w:val="21"/>
        </w:rPr>
        <w:t>неэффективно.</w:t>
      </w:r>
      <w:r w:rsidR="002E6D00">
        <w:rPr>
          <w:rFonts w:cs="CharterITC"/>
          <w:color w:val="211D1E"/>
          <w:sz w:val="21"/>
          <w:szCs w:val="21"/>
        </w:rPr>
        <w:t xml:space="preserve"> </w:t>
      </w:r>
    </w:p>
    <w:p w:rsidR="002E6D00" w:rsidRDefault="00245A31" w:rsidP="007A734C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 xml:space="preserve">Наряду с другими полезными </w:t>
      </w:r>
      <w:commentRangeStart w:id="16"/>
      <w:r>
        <w:rPr>
          <w:rFonts w:cs="CharterITC"/>
          <w:color w:val="211D1E"/>
          <w:sz w:val="21"/>
          <w:szCs w:val="21"/>
        </w:rPr>
        <w:t>советами</w:t>
      </w:r>
      <w:del w:id="17" w:author="e.aksenova" w:date="2016-09-26T16:30:00Z">
        <w:r w:rsidDel="00EE15AF">
          <w:rPr>
            <w:rFonts w:cs="CharterITC"/>
            <w:color w:val="211D1E"/>
            <w:sz w:val="21"/>
            <w:szCs w:val="21"/>
          </w:rPr>
          <w:delText>,</w:delText>
        </w:r>
      </w:del>
      <w:r>
        <w:rPr>
          <w:rFonts w:cs="CharterITC"/>
          <w:color w:val="211D1E"/>
          <w:sz w:val="21"/>
          <w:szCs w:val="21"/>
        </w:rPr>
        <w:t xml:space="preserve"> авторы рекомендуют </w:t>
      </w:r>
      <w:commentRangeEnd w:id="16"/>
      <w:r w:rsidR="00EE15AF">
        <w:rPr>
          <w:rStyle w:val="a3"/>
        </w:rPr>
        <w:commentReference w:id="16"/>
      </w:r>
      <w:r>
        <w:rPr>
          <w:rFonts w:cs="CharterITC"/>
          <w:color w:val="211D1E"/>
          <w:sz w:val="21"/>
          <w:szCs w:val="21"/>
        </w:rPr>
        <w:t>с</w:t>
      </w:r>
      <w:r w:rsidR="002E6D00">
        <w:rPr>
          <w:rFonts w:cs="CharterITC"/>
          <w:color w:val="211D1E"/>
          <w:sz w:val="21"/>
          <w:szCs w:val="21"/>
        </w:rPr>
        <w:t>мешива</w:t>
      </w:r>
      <w:r>
        <w:rPr>
          <w:rFonts w:cs="CharterITC"/>
          <w:color w:val="211D1E"/>
          <w:sz w:val="21"/>
          <w:szCs w:val="21"/>
        </w:rPr>
        <w:t>ть и подбирать</w:t>
      </w:r>
      <w:r w:rsidR="002E6D00">
        <w:rPr>
          <w:rFonts w:cs="CharterITC"/>
          <w:color w:val="211D1E"/>
          <w:sz w:val="21"/>
          <w:szCs w:val="21"/>
        </w:rPr>
        <w:t xml:space="preserve"> </w:t>
      </w:r>
      <w:r>
        <w:rPr>
          <w:rFonts w:cs="CharterITC"/>
          <w:color w:val="211D1E"/>
          <w:sz w:val="21"/>
          <w:szCs w:val="21"/>
        </w:rPr>
        <w:t xml:space="preserve">стратегии </w:t>
      </w:r>
      <w:proofErr w:type="gramStart"/>
      <w:r>
        <w:rPr>
          <w:rFonts w:cs="CharterITC"/>
          <w:color w:val="211D1E"/>
          <w:sz w:val="21"/>
          <w:szCs w:val="21"/>
        </w:rPr>
        <w:t>обучения</w:t>
      </w:r>
      <w:r w:rsidR="002E6D00">
        <w:rPr>
          <w:rFonts w:cs="CharterITC"/>
          <w:color w:val="211D1E"/>
          <w:sz w:val="21"/>
          <w:szCs w:val="21"/>
        </w:rPr>
        <w:t xml:space="preserve"> по мере</w:t>
      </w:r>
      <w:proofErr w:type="gramEnd"/>
      <w:r w:rsidR="002E6D00">
        <w:rPr>
          <w:rFonts w:cs="CharterITC"/>
          <w:color w:val="211D1E"/>
          <w:sz w:val="21"/>
          <w:szCs w:val="21"/>
        </w:rPr>
        <w:t xml:space="preserve"> необходимости. Однако не забывайте, что вы не сможете учиться, если не будете поддерживать здоровье, хорошую физическую форму и положительный эмоциональный настрой. </w:t>
      </w:r>
    </w:p>
    <w:p w:rsidR="00F90462" w:rsidRPr="00F90462" w:rsidRDefault="00F90462" w:rsidP="007A734C">
      <w:pPr>
        <w:rPr>
          <w:rFonts w:cs="CharterITC"/>
          <w:color w:val="211D1E"/>
          <w:sz w:val="21"/>
          <w:szCs w:val="21"/>
        </w:rPr>
      </w:pPr>
      <w:r>
        <w:rPr>
          <w:rFonts w:cs="CharterITC"/>
          <w:color w:val="211D1E"/>
          <w:sz w:val="21"/>
          <w:szCs w:val="21"/>
        </w:rPr>
        <w:t xml:space="preserve">Так что не забывайте есть, двигаться и спать </w:t>
      </w:r>
      <w:hyperlink r:id="rId6" w:history="1">
        <w:r w:rsidRPr="004061EA">
          <w:rPr>
            <w:rStyle w:val="aa"/>
            <w:rFonts w:cs="CharterITC"/>
            <w:sz w:val="21"/>
            <w:szCs w:val="21"/>
          </w:rPr>
          <w:t>http://www.alpinabook.ru/catalog/HealthAndHealthyFood/8091/</w:t>
        </w:r>
      </w:hyperlink>
      <w:r>
        <w:rPr>
          <w:rFonts w:cs="CharterITC"/>
          <w:color w:val="211D1E"/>
          <w:sz w:val="21"/>
          <w:szCs w:val="21"/>
        </w:rPr>
        <w:t xml:space="preserve"> , развивать свою память </w:t>
      </w:r>
      <w:hyperlink r:id="rId7" w:history="1">
        <w:r w:rsidRPr="004061EA">
          <w:rPr>
            <w:rStyle w:val="aa"/>
            <w:rFonts w:cs="CharterITC"/>
            <w:sz w:val="21"/>
            <w:szCs w:val="21"/>
          </w:rPr>
          <w:t>http://www.alpinabook.ru/catalog/PersonalEffectivenessPracticalSkillManagerialPsychology/8522/</w:t>
        </w:r>
      </w:hyperlink>
      <w:r>
        <w:rPr>
          <w:rFonts w:cs="CharterITC"/>
          <w:color w:val="211D1E"/>
          <w:sz w:val="21"/>
          <w:szCs w:val="21"/>
        </w:rPr>
        <w:t xml:space="preserve"> и быть счастливым </w:t>
      </w:r>
      <w:hyperlink r:id="rId8" w:history="1">
        <w:r w:rsidRPr="004061EA">
          <w:rPr>
            <w:rStyle w:val="aa"/>
            <w:rFonts w:cs="CharterITC"/>
            <w:sz w:val="21"/>
            <w:szCs w:val="21"/>
          </w:rPr>
          <w:t>http://www.alpinabook.ru/catalog/PersonalEffectivenessPracticalSkillManagerialPsychology/8278/</w:t>
        </w:r>
      </w:hyperlink>
      <w:r>
        <w:rPr>
          <w:rFonts w:cs="CharterITC"/>
          <w:color w:val="211D1E"/>
          <w:sz w:val="21"/>
          <w:szCs w:val="21"/>
        </w:rPr>
        <w:t xml:space="preserve"> .</w:t>
      </w:r>
      <w:bookmarkStart w:id="18" w:name="_GoBack"/>
      <w:bookmarkEnd w:id="18"/>
    </w:p>
    <w:sectPr w:rsidR="00F90462" w:rsidRPr="00F90462" w:rsidSect="00A712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ирина гусинская" w:date="2016-09-25T18:35:00Z" w:initials="иг">
    <w:p w:rsidR="002E6D00" w:rsidRDefault="002E6D00">
      <w:pPr>
        <w:pStyle w:val="a4"/>
      </w:pPr>
      <w:r>
        <w:rPr>
          <w:rStyle w:val="a3"/>
        </w:rPr>
        <w:annotationRef/>
      </w:r>
      <w:r>
        <w:t>Обязательно проверить, когда название утвердят</w:t>
      </w:r>
    </w:p>
  </w:comment>
  <w:comment w:id="4" w:author="e.aksenova" w:date="2016-09-26T16:23:00Z" w:initials="e">
    <w:p w:rsidR="00EE15AF" w:rsidRDefault="00EE15AF">
      <w:pPr>
        <w:pStyle w:val="a4"/>
      </w:pPr>
      <w:r>
        <w:rPr>
          <w:rStyle w:val="a3"/>
        </w:rPr>
        <w:annotationRef/>
      </w:r>
      <w:r>
        <w:t>уберем?</w:t>
      </w:r>
    </w:p>
  </w:comment>
  <w:comment w:id="5" w:author="e.aksenova" w:date="2016-09-26T16:24:00Z" w:initials="e">
    <w:p w:rsidR="00EE15AF" w:rsidRDefault="00EE15AF">
      <w:pPr>
        <w:pStyle w:val="a4"/>
      </w:pPr>
      <w:r>
        <w:rPr>
          <w:rStyle w:val="a3"/>
        </w:rPr>
        <w:annotationRef/>
      </w:r>
      <w:r>
        <w:t>норм?</w:t>
      </w:r>
    </w:p>
  </w:comment>
  <w:comment w:id="6" w:author="ирина гусинская" w:date="2016-09-25T18:50:00Z" w:initials="иг">
    <w:p w:rsidR="006F6076" w:rsidRDefault="006F6076">
      <w:pPr>
        <w:pStyle w:val="a4"/>
      </w:pPr>
      <w:r>
        <w:rPr>
          <w:rStyle w:val="a3"/>
        </w:rPr>
        <w:annotationRef/>
      </w:r>
      <w:r>
        <w:t xml:space="preserve">Сюда ссылку на подборку его книг – можно ж? Мы их продаем </w:t>
      </w:r>
    </w:p>
  </w:comment>
  <w:comment w:id="7" w:author="e.aksenova" w:date="2016-09-26T16:25:00Z" w:initials="e">
    <w:p w:rsidR="00EE15AF" w:rsidRDefault="00EE15AF">
      <w:pPr>
        <w:pStyle w:val="a4"/>
      </w:pPr>
      <w:r>
        <w:rPr>
          <w:rStyle w:val="a3"/>
        </w:rPr>
        <w:annotationRef/>
      </w:r>
      <w:r>
        <w:t>уберем?</w:t>
      </w:r>
    </w:p>
  </w:comment>
  <w:comment w:id="8" w:author="e.aksenova" w:date="2016-09-26T16:25:00Z" w:initials="e">
    <w:p w:rsidR="00EE15AF" w:rsidRDefault="00EE15AF">
      <w:pPr>
        <w:pStyle w:val="a4"/>
      </w:pPr>
      <w:r>
        <w:rPr>
          <w:rStyle w:val="a3"/>
        </w:rPr>
        <w:annotationRef/>
      </w:r>
      <w:r>
        <w:t>уберем?</w:t>
      </w:r>
    </w:p>
  </w:comment>
  <w:comment w:id="15" w:author="e.aksenova" w:date="2016-09-26T16:29:00Z" w:initials="e">
    <w:p w:rsidR="00EE15AF" w:rsidRDefault="00EE15AF">
      <w:pPr>
        <w:pStyle w:val="a4"/>
      </w:pPr>
      <w:r>
        <w:rPr>
          <w:rStyle w:val="a3"/>
        </w:rPr>
        <w:annotationRef/>
      </w:r>
      <w:r>
        <w:t>?</w:t>
      </w:r>
    </w:p>
  </w:comment>
  <w:comment w:id="16" w:author="e.aksenova" w:date="2016-09-26T16:30:00Z" w:initials="e">
    <w:p w:rsidR="00EE15AF" w:rsidRDefault="00EE15AF">
      <w:pPr>
        <w:pStyle w:val="a4"/>
      </w:pPr>
      <w:r>
        <w:rPr>
          <w:rStyle w:val="a3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402304" w15:done="0"/>
  <w15:commentEx w15:paraId="644F567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IN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arterIT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 Pro Bold">
    <w:altName w:val="DIN Pro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рина гусинская">
    <w15:presenceInfo w15:providerId="Windows Live" w15:userId="5e23aecfb66071b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characterSpacingControl w:val="doNotCompress"/>
  <w:compat/>
  <w:rsids>
    <w:rsidRoot w:val="009013EB"/>
    <w:rsid w:val="000A36E6"/>
    <w:rsid w:val="000F3662"/>
    <w:rsid w:val="001D4B1F"/>
    <w:rsid w:val="00245A31"/>
    <w:rsid w:val="002C537B"/>
    <w:rsid w:val="002E4677"/>
    <w:rsid w:val="002E6D00"/>
    <w:rsid w:val="003324CB"/>
    <w:rsid w:val="00664B76"/>
    <w:rsid w:val="006F6076"/>
    <w:rsid w:val="007A734C"/>
    <w:rsid w:val="00885D38"/>
    <w:rsid w:val="009013EB"/>
    <w:rsid w:val="009A3E40"/>
    <w:rsid w:val="00A712F9"/>
    <w:rsid w:val="00AD09BC"/>
    <w:rsid w:val="00B30AA9"/>
    <w:rsid w:val="00EE15AF"/>
    <w:rsid w:val="00F9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20">
    <w:name w:val="A2"/>
    <w:uiPriority w:val="99"/>
    <w:rsid w:val="009013EB"/>
    <w:rPr>
      <w:rFonts w:cs="DINPro"/>
      <w:color w:val="211D1E"/>
      <w:sz w:val="26"/>
      <w:szCs w:val="26"/>
    </w:rPr>
  </w:style>
  <w:style w:type="paragraph" w:customStyle="1" w:styleId="Pa23">
    <w:name w:val="Pa23"/>
    <w:basedOn w:val="a"/>
    <w:next w:val="a"/>
    <w:uiPriority w:val="99"/>
    <w:rsid w:val="009A3E40"/>
    <w:pPr>
      <w:widowControl w:val="0"/>
      <w:autoSpaceDE w:val="0"/>
      <w:autoSpaceDN w:val="0"/>
      <w:adjustRightInd w:val="0"/>
      <w:spacing w:line="211" w:lineRule="atLeast"/>
    </w:pPr>
    <w:rPr>
      <w:rFonts w:ascii="CharterITC" w:hAnsi="CharterITC"/>
    </w:rPr>
  </w:style>
  <w:style w:type="character" w:customStyle="1" w:styleId="A16">
    <w:name w:val="A16"/>
    <w:uiPriority w:val="99"/>
    <w:rsid w:val="002C537B"/>
    <w:rPr>
      <w:rFonts w:cs="CharterITC"/>
      <w:color w:val="211D1E"/>
      <w:sz w:val="12"/>
      <w:szCs w:val="12"/>
    </w:rPr>
  </w:style>
  <w:style w:type="paragraph" w:customStyle="1" w:styleId="Pa30">
    <w:name w:val="Pa30"/>
    <w:basedOn w:val="a"/>
    <w:next w:val="a"/>
    <w:uiPriority w:val="99"/>
    <w:rsid w:val="002C537B"/>
    <w:pPr>
      <w:widowControl w:val="0"/>
      <w:autoSpaceDE w:val="0"/>
      <w:autoSpaceDN w:val="0"/>
      <w:adjustRightInd w:val="0"/>
      <w:spacing w:line="211" w:lineRule="atLeast"/>
    </w:pPr>
    <w:rPr>
      <w:rFonts w:ascii="CharterITC" w:hAnsi="CharterITC"/>
    </w:rPr>
  </w:style>
  <w:style w:type="paragraph" w:customStyle="1" w:styleId="Pa32">
    <w:name w:val="Pa32"/>
    <w:basedOn w:val="a"/>
    <w:next w:val="a"/>
    <w:uiPriority w:val="99"/>
    <w:rsid w:val="002C537B"/>
    <w:pPr>
      <w:widowControl w:val="0"/>
      <w:autoSpaceDE w:val="0"/>
      <w:autoSpaceDN w:val="0"/>
      <w:adjustRightInd w:val="0"/>
      <w:spacing w:line="221" w:lineRule="atLeast"/>
    </w:pPr>
    <w:rPr>
      <w:rFonts w:ascii="CharterITC" w:hAnsi="CharterITC"/>
    </w:rPr>
  </w:style>
  <w:style w:type="paragraph" w:customStyle="1" w:styleId="Pa24">
    <w:name w:val="Pa24"/>
    <w:basedOn w:val="a"/>
    <w:next w:val="a"/>
    <w:uiPriority w:val="99"/>
    <w:rsid w:val="002C537B"/>
    <w:pPr>
      <w:widowControl w:val="0"/>
      <w:autoSpaceDE w:val="0"/>
      <w:autoSpaceDN w:val="0"/>
      <w:adjustRightInd w:val="0"/>
      <w:spacing w:line="211" w:lineRule="atLeast"/>
    </w:pPr>
    <w:rPr>
      <w:rFonts w:ascii="CharterITC" w:hAnsi="CharterITC"/>
    </w:rPr>
  </w:style>
  <w:style w:type="paragraph" w:customStyle="1" w:styleId="Pa28">
    <w:name w:val="Pa28"/>
    <w:basedOn w:val="a"/>
    <w:next w:val="a"/>
    <w:uiPriority w:val="99"/>
    <w:rsid w:val="003324CB"/>
    <w:pPr>
      <w:widowControl w:val="0"/>
      <w:autoSpaceDE w:val="0"/>
      <w:autoSpaceDN w:val="0"/>
      <w:adjustRightInd w:val="0"/>
      <w:spacing w:line="181" w:lineRule="atLeast"/>
    </w:pPr>
    <w:rPr>
      <w:rFonts w:ascii="CharterITC" w:hAnsi="CharterITC"/>
    </w:rPr>
  </w:style>
  <w:style w:type="paragraph" w:customStyle="1" w:styleId="Pa31">
    <w:name w:val="Pa31"/>
    <w:basedOn w:val="a"/>
    <w:next w:val="a"/>
    <w:uiPriority w:val="99"/>
    <w:rsid w:val="003324CB"/>
    <w:pPr>
      <w:widowControl w:val="0"/>
      <w:autoSpaceDE w:val="0"/>
      <w:autoSpaceDN w:val="0"/>
      <w:adjustRightInd w:val="0"/>
      <w:spacing w:line="231" w:lineRule="atLeast"/>
    </w:pPr>
    <w:rPr>
      <w:rFonts w:ascii="DIN Pro Bold" w:hAnsi="DIN Pro Bold"/>
    </w:rPr>
  </w:style>
  <w:style w:type="character" w:styleId="a3">
    <w:name w:val="annotation reference"/>
    <w:basedOn w:val="a0"/>
    <w:uiPriority w:val="99"/>
    <w:semiHidden/>
    <w:unhideWhenUsed/>
    <w:rsid w:val="002E6D0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E6D00"/>
  </w:style>
  <w:style w:type="character" w:customStyle="1" w:styleId="a5">
    <w:name w:val="Текст примечания Знак"/>
    <w:basedOn w:val="a0"/>
    <w:link w:val="a4"/>
    <w:uiPriority w:val="99"/>
    <w:semiHidden/>
    <w:rsid w:val="002E6D00"/>
  </w:style>
  <w:style w:type="paragraph" w:styleId="a6">
    <w:name w:val="annotation subject"/>
    <w:basedOn w:val="a4"/>
    <w:next w:val="a4"/>
    <w:link w:val="a7"/>
    <w:uiPriority w:val="99"/>
    <w:semiHidden/>
    <w:unhideWhenUsed/>
    <w:rsid w:val="002E6D00"/>
    <w:rPr>
      <w:b/>
      <w:bCs/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E6D0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6D00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E6D00"/>
    <w:rPr>
      <w:rFonts w:ascii="Times New Roman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F90462"/>
    <w:rPr>
      <w:color w:val="0563C1" w:themeColor="hyperlink"/>
      <w:u w:val="single"/>
    </w:rPr>
  </w:style>
  <w:style w:type="paragraph" w:styleId="ab">
    <w:name w:val="Revision"/>
    <w:hidden/>
    <w:uiPriority w:val="99"/>
    <w:semiHidden/>
    <w:rsid w:val="00EE1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inabook.ru/catalog/PersonalEffectivenessPracticalSkillManagerialPsychology/827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pinabook.ru/catalog/PersonalEffectivenessPracticalSkillManagerialPsychology/8522/" TargetMode="External"/><Relationship Id="rId12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pinabook.ru/catalog/HealthAndHealthyFood/8091/" TargetMode="External"/><Relationship Id="rId11" Type="http://schemas.microsoft.com/office/2011/relationships/people" Target="people.xml"/><Relationship Id="rId5" Type="http://schemas.openxmlformats.org/officeDocument/2006/relationships/hyperlink" Target="http://www.alpinabook.ru/catalog/PersonalEffectivenessPracticalSkillManagerialPsychology/75968/" TargetMode="Externa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гусинская</dc:creator>
  <cp:keywords/>
  <dc:description/>
  <cp:lastModifiedBy>e.aksenova</cp:lastModifiedBy>
  <cp:revision>6</cp:revision>
  <dcterms:created xsi:type="dcterms:W3CDTF">2016-09-25T16:56:00Z</dcterms:created>
  <dcterms:modified xsi:type="dcterms:W3CDTF">2016-09-26T13:30:00Z</dcterms:modified>
</cp:coreProperties>
</file>